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4675BBEA"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w:t>
      </w:r>
      <w:ins w:id="1" w:author="Comparison" w:date="2020-02-05T08:19:00Z">
        <w:r w:rsidR="00696E8E">
          <w:rPr>
            <w:rFonts w:ascii="HK Grotesk" w:hAnsi="HK Grotesk"/>
            <w:b/>
            <w:spacing w:val="-2"/>
            <w:w w:val="105"/>
            <w:sz w:val="40"/>
          </w:rPr>
          <w:t>2</w:t>
        </w:r>
      </w:ins>
      <w:r w:rsidR="00641DE5">
        <w:rPr>
          <w:rFonts w:ascii="HK Grotesk" w:hAnsi="HK Grotesk"/>
          <w:b/>
          <w:spacing w:val="-2"/>
          <w:w w:val="105"/>
          <w:sz w:val="40"/>
        </w:rPr>
        <w:t>2</w:t>
      </w:r>
      <w:del w:id="2" w:author="Comparison" w:date="2020-02-05T08:19:00Z">
        <w:r w:rsidR="00EF3A04">
          <w:rPr>
            <w:rFonts w:ascii="HK Grotesk" w:hAnsi="HK Grotesk"/>
            <w:b/>
            <w:spacing w:val="-2"/>
            <w:w w:val="105"/>
            <w:sz w:val="40"/>
          </w:rPr>
          <w:delText>1</w:delText>
        </w:r>
        <w:r w:rsidR="00195F65">
          <w:rPr>
            <w:rFonts w:ascii="HK Grotesk" w:hAnsi="HK Grotesk"/>
            <w:b/>
            <w:spacing w:val="-2"/>
            <w:w w:val="105"/>
            <w:sz w:val="40"/>
          </w:rPr>
          <w:delText>9</w:delText>
        </w:r>
      </w:del>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3" w:name="Contents"/>
      <w:bookmarkEnd w:id="3"/>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A7669B">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A7669B">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A7669B">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A7669B">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A7669B">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8" w:name="_bookmark0"/>
      <w:bookmarkStart w:id="9" w:name="_Toc12626788"/>
      <w:bookmarkEnd w:id="8"/>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9"/>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10" w:name="_Hlk531785975"/>
            <w:r w:rsidRPr="009457F2">
              <w:rPr>
                <w:rFonts w:ascii="HK Grotesk" w:hAnsi="HK Grotesk"/>
                <w:b/>
              </w:rPr>
              <w:t>AfridevV2_MSP430_msg.txt</w:t>
            </w:r>
            <w:bookmarkEnd w:id="10"/>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11" w:name="_bookmark1"/>
      <w:bookmarkStart w:id="12" w:name="_Toc12626789"/>
      <w:bookmarkEnd w:id="11"/>
      <w:r>
        <w:rPr>
          <w:rFonts w:ascii="HK Grotesk" w:hAnsi="HK Grotesk"/>
          <w:spacing w:val="-2"/>
          <w:w w:val="110"/>
        </w:rPr>
        <w:t>Firmware Build Directions</w:t>
      </w:r>
      <w:bookmarkEnd w:id="12"/>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13" w:name="_Toc12626790"/>
      <w:r w:rsidRPr="008604D4">
        <w:rPr>
          <w:rFonts w:ascii="HK Grotesk" w:hAnsi="HK Grotesk"/>
        </w:rPr>
        <w:lastRenderedPageBreak/>
        <w:t>Programming Methods</w:t>
      </w:r>
      <w:bookmarkEnd w:id="13"/>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14" w:name="_bookmark2"/>
      <w:bookmarkStart w:id="15" w:name="_bookmark5"/>
      <w:bookmarkStart w:id="16" w:name="_Toc12626791"/>
      <w:bookmarkEnd w:id="14"/>
      <w:bookmarkEnd w:id="15"/>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6"/>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7" w:name="_Hlk531788147"/>
      <w:r w:rsidRPr="001E68C6">
        <w:rPr>
          <w:rFonts w:ascii="HK Grotesk" w:hAnsi="HK Grotesk"/>
          <w:u w:val="single"/>
        </w:rPr>
        <w:t>New Water Sensing Algorithm</w:t>
      </w:r>
    </w:p>
    <w:bookmarkEnd w:id="17"/>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8" w:name="_bookmark6"/>
      <w:bookmarkStart w:id="19" w:name="_Toc12626792"/>
      <w:bookmarkEnd w:id="18"/>
      <w:r>
        <w:rPr>
          <w:rFonts w:ascii="HK Grotesk" w:hAnsi="HK Grotesk"/>
          <w:spacing w:val="-1"/>
          <w:w w:val="110"/>
        </w:rPr>
        <w:t>Fixed Issues</w:t>
      </w:r>
      <w:bookmarkEnd w:id="19"/>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7, May 30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20" w:name="_Hlk426290"/>
            <w:r w:rsidRPr="007E739F">
              <w:rPr>
                <w:rFonts w:ascii="HK Grotesk" w:hAnsi="HK Grotesk"/>
                <w:i/>
                <w:w w:val="110"/>
              </w:rPr>
              <w:t>t</w:t>
            </w:r>
            <w:r w:rsidRPr="007E739F">
              <w:rPr>
                <w:rFonts w:ascii="HK Grotesk" w:hAnsi="HK Grotesk"/>
                <w:i/>
                <w:w w:val="110"/>
                <w:vertAlign w:val="subscript"/>
              </w:rPr>
              <w:t>d(BOR)</w:t>
            </w:r>
            <w:r w:rsidRPr="007E739F">
              <w:rPr>
                <w:rFonts w:ascii="HK Grotesk" w:hAnsi="HK Grotesk"/>
                <w:i/>
                <w:w w:val="110"/>
              </w:rPr>
              <w:t xml:space="preserve"> </w:t>
            </w:r>
            <w:bookmarkEnd w:id="20"/>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V</w:t>
            </w:r>
            <w:r w:rsidRPr="007E739F">
              <w:rPr>
                <w:rFonts w:ascii="HK Grotesk" w:hAnsi="HK Grotesk"/>
                <w:i/>
                <w:w w:val="110"/>
                <w:vertAlign w:val="subscript"/>
              </w:rPr>
              <w:t>hys(B_IT-)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V</w:t>
            </w:r>
            <w:r w:rsidRPr="008B2EC9">
              <w:rPr>
                <w:rFonts w:ascii="HK Grotesk" w:hAnsi="HK Grotesk"/>
                <w:i/>
                <w:w w:val="110"/>
                <w:highlight w:val="yellow"/>
                <w:vertAlign w:val="subscript"/>
              </w:rPr>
              <w:t>CC(min)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The specification states that t</w:t>
      </w:r>
      <w:r w:rsidRPr="007E739F">
        <w:rPr>
          <w:rFonts w:ascii="HK Grotesk" w:hAnsi="HK Grotesk"/>
          <w:w w:val="110"/>
          <w:vertAlign w:val="subscript"/>
        </w:rPr>
        <w:t>d(BOR)</w:t>
      </w:r>
      <w:r w:rsidRPr="007E739F">
        <w:rPr>
          <w:rFonts w:ascii="HK Grotesk" w:hAnsi="HK Grotesk"/>
          <w:w w:val="110"/>
        </w:rPr>
        <w:t xml:space="preserve"> is 2 mSec.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8, June 4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1, July 3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21"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21"/>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r w:rsidR="00027E5A">
        <w:rPr>
          <w:rFonts w:ascii="HK Grotesk" w:hAnsi="HK Grotesk"/>
          <w:w w:val="110"/>
          <w:u w:val="single"/>
        </w:rPr>
        <w:t>19</w:t>
      </w:r>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Added code to synchronize all system timers with regards to sleep time corrections and one iteration of the sysexec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Oct 31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Nov 1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At the moment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Nov 1</w:t>
      </w:r>
      <w:r w:rsidR="00027E5A">
        <w:rPr>
          <w:rFonts w:ascii="HK Grotesk" w:hAnsi="HK Grotesk"/>
          <w:w w:val="110"/>
          <w:u w:val="single"/>
        </w:rPr>
        <w:t>2</w:t>
      </w:r>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r w:rsidR="00027E5A">
        <w:rPr>
          <w:rFonts w:ascii="HK Grotesk" w:hAnsi="HK Grotesk"/>
          <w:w w:val="110"/>
          <w:u w:val="single"/>
        </w:rPr>
        <w:t>27</w:t>
      </w:r>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3.17, Dec 14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22"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3.18, Dec 20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p w14:paraId="26EA31A9" w14:textId="77777777" w:rsidR="00195F65" w:rsidRDefault="00195F65" w:rsidP="00195F65">
      <w:pPr>
        <w:ind w:left="180"/>
        <w:rPr>
          <w:rFonts w:ascii="HK Grotesk" w:hAnsi="HK Grotesk"/>
          <w:w w:val="110"/>
        </w:rPr>
      </w:pPr>
      <w:bookmarkStart w:id="23" w:name="_Hlk31783048"/>
      <w:bookmarkEnd w:id="22"/>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3.19, 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Fixed clock drift and alignment issues.</w:t>
      </w:r>
    </w:p>
    <w:bookmarkEnd w:id="23"/>
    <w:p w14:paraId="2B2AD92F" w14:textId="77777777" w:rsidR="005137CE" w:rsidRPr="00715D20" w:rsidRDefault="005137CE" w:rsidP="00ED59E0">
      <w:pPr>
        <w:ind w:left="180"/>
        <w:rPr>
          <w:rFonts w:ascii="HK Grotesk" w:hAnsi="HK Grotesk"/>
          <w:w w:val="110"/>
        </w:rPr>
      </w:pPr>
    </w:p>
    <w:p w14:paraId="284B4CE9" w14:textId="77777777" w:rsidR="00696E8E" w:rsidRPr="00CB47AF" w:rsidRDefault="00696E8E" w:rsidP="00696E8E">
      <w:pPr>
        <w:ind w:left="180"/>
        <w:rPr>
          <w:ins w:id="24" w:author="Comparison" w:date="2020-02-05T08:19:00Z"/>
          <w:rFonts w:ascii="HK Grotesk" w:hAnsi="HK Grotesk"/>
          <w:w w:val="110"/>
          <w:u w:val="single"/>
        </w:rPr>
      </w:pPr>
      <w:ins w:id="25" w:author="Comparison" w:date="2020-02-05T08:19:00Z">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3.20, Feb 5, 2020</w:t>
        </w:r>
        <w:r w:rsidRPr="00CB47AF">
          <w:rPr>
            <w:rFonts w:ascii="HK Grotesk" w:hAnsi="HK Grotesk"/>
            <w:w w:val="110"/>
            <w:u w:val="single"/>
          </w:rPr>
          <w:t>)</w:t>
        </w:r>
      </w:ins>
    </w:p>
    <w:p w14:paraId="6BD24C53" w14:textId="4C84FCB6" w:rsidR="00696E8E" w:rsidRDefault="00696E8E" w:rsidP="00696E8E">
      <w:pPr>
        <w:ind w:left="180"/>
        <w:rPr>
          <w:rFonts w:ascii="HK Grotesk" w:hAnsi="HK Grotesk"/>
          <w:w w:val="110"/>
        </w:rPr>
      </w:pPr>
      <w:ins w:id="26" w:author="Comparison" w:date="2020-02-05T08:19:00Z">
        <w:r>
          <w:rPr>
            <w:rFonts w:ascii="HK Grotesk" w:hAnsi="HK Grotesk"/>
            <w:w w:val="110"/>
          </w:rPr>
          <w:t>Put back sleep drift adjustment.</w:t>
        </w:r>
      </w:ins>
    </w:p>
    <w:p w14:paraId="24DFBBD8" w14:textId="77777777" w:rsidR="003E59A7" w:rsidRDefault="003E59A7" w:rsidP="00696E8E">
      <w:pPr>
        <w:ind w:left="180"/>
        <w:rPr>
          <w:ins w:id="27" w:author="Comparison" w:date="2020-02-05T08:19:00Z"/>
          <w:rFonts w:ascii="HK Grotesk" w:hAnsi="HK Grotesk"/>
          <w:w w:val="110"/>
        </w:rPr>
      </w:pPr>
    </w:p>
    <w:p w14:paraId="548E6330" w14:textId="4CEB7AFC" w:rsidR="003E59A7" w:rsidRPr="00CB47AF" w:rsidRDefault="003E59A7" w:rsidP="003E59A7">
      <w:pPr>
        <w:ind w:left="180"/>
        <w:rPr>
          <w:ins w:id="28" w:author="Comparison" w:date="2020-02-05T08:19:00Z"/>
          <w:rFonts w:ascii="HK Grotesk" w:hAnsi="HK Grotesk"/>
          <w:w w:val="110"/>
          <w:u w:val="single"/>
        </w:rPr>
      </w:pPr>
      <w:ins w:id="29" w:author="Comparison" w:date="2020-02-05T08:19:00Z">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w:t>
        </w:r>
      </w:ins>
      <w:r>
        <w:rPr>
          <w:rFonts w:ascii="HK Grotesk" w:hAnsi="HK Grotesk"/>
          <w:w w:val="110"/>
          <w:u w:val="single"/>
        </w:rPr>
        <w:t>1</w:t>
      </w:r>
      <w:ins w:id="30" w:author="Comparison" w:date="2020-02-05T08:19:00Z">
        <w:r>
          <w:rPr>
            <w:rFonts w:ascii="HK Grotesk" w:hAnsi="HK Grotesk"/>
            <w:w w:val="110"/>
            <w:u w:val="single"/>
          </w:rPr>
          <w:t xml:space="preserve">, Feb </w:t>
        </w:r>
      </w:ins>
      <w:r>
        <w:rPr>
          <w:rFonts w:ascii="HK Grotesk" w:hAnsi="HK Grotesk"/>
          <w:w w:val="110"/>
          <w:u w:val="single"/>
        </w:rPr>
        <w:t>19</w:t>
      </w:r>
      <w:ins w:id="31" w:author="Comparison" w:date="2020-02-05T08:19:00Z">
        <w:r>
          <w:rPr>
            <w:rFonts w:ascii="HK Grotesk" w:hAnsi="HK Grotesk"/>
            <w:w w:val="110"/>
            <w:u w:val="single"/>
          </w:rPr>
          <w:t>, 2020</w:t>
        </w:r>
        <w:r w:rsidRPr="00CB47AF">
          <w:rPr>
            <w:rFonts w:ascii="HK Grotesk" w:hAnsi="HK Grotesk"/>
            <w:w w:val="110"/>
            <w:u w:val="single"/>
          </w:rPr>
          <w:t>)</w:t>
        </w:r>
      </w:ins>
    </w:p>
    <w:p w14:paraId="75800D23" w14:textId="5ADF30A5" w:rsidR="003E59A7" w:rsidRDefault="003E59A7" w:rsidP="003E59A7">
      <w:pPr>
        <w:ind w:left="180"/>
        <w:rPr>
          <w:ins w:id="32" w:author="Comparison" w:date="2020-02-05T08:19:00Z"/>
          <w:rFonts w:ascii="HK Grotesk" w:hAnsi="HK Grotesk"/>
          <w:w w:val="110"/>
        </w:rPr>
      </w:pPr>
      <w:r>
        <w:rPr>
          <w:rFonts w:ascii="HK Grotesk" w:hAnsi="HK Grotesk"/>
          <w:w w:val="110"/>
        </w:rPr>
        <w:t>Removed version 3.15 margin calculation code, as it did not contribute to sediment data improvement.</w:t>
      </w:r>
    </w:p>
    <w:p w14:paraId="7DC70981" w14:textId="2DB6D3DB" w:rsidR="005137CE" w:rsidRDefault="005137CE" w:rsidP="00ED59E0">
      <w:pPr>
        <w:ind w:left="180"/>
        <w:rPr>
          <w:rFonts w:ascii="HK Grotesk" w:hAnsi="HK Grotesk"/>
          <w:w w:val="110"/>
        </w:rPr>
      </w:pPr>
    </w:p>
    <w:p w14:paraId="59EA35D9" w14:textId="3248AB5F" w:rsidR="00641DE5" w:rsidRPr="00641DE5" w:rsidRDefault="00641DE5" w:rsidP="00ED59E0">
      <w:pPr>
        <w:ind w:left="180"/>
        <w:rPr>
          <w:rFonts w:ascii="HK Grotesk" w:hAnsi="HK Grotesk"/>
          <w:w w:val="110"/>
          <w:u w:val="single"/>
        </w:rPr>
      </w:pPr>
      <w:r w:rsidRPr="00641DE5">
        <w:rPr>
          <w:rFonts w:ascii="HK Grotesk" w:hAnsi="HK Grotesk"/>
          <w:w w:val="110"/>
          <w:u w:val="single"/>
        </w:rPr>
        <w:t>Release (rev 3.22, Feb 25, 2020)</w:t>
      </w:r>
    </w:p>
    <w:p w14:paraId="28E3204C" w14:textId="7CBFD0F7" w:rsidR="00641DE5" w:rsidRDefault="00641DE5" w:rsidP="00ED59E0">
      <w:pPr>
        <w:ind w:left="180"/>
        <w:rPr>
          <w:rFonts w:ascii="HK Grotesk" w:hAnsi="HK Grotesk"/>
          <w:w w:val="110"/>
        </w:rPr>
      </w:pPr>
      <w:r>
        <w:rPr>
          <w:rFonts w:ascii="HK Grotesk" w:hAnsi="HK Grotesk"/>
          <w:w w:val="110"/>
        </w:rPr>
        <w:t>Adjusted gmtClockSetting to instantly change the storage clock to the same time.  This way the activated and gps messages are produced at the expected time of 1:05am gmt, and not 24 hours after the gmtClockUpdate message.</w:t>
      </w:r>
      <w:bookmarkStart w:id="33" w:name="_GoBack"/>
      <w:bookmarkEnd w:id="33"/>
    </w:p>
    <w:p w14:paraId="3531E369" w14:textId="77777777" w:rsidR="00641DE5" w:rsidRPr="00715D20" w:rsidRDefault="00641DE5" w:rsidP="00ED59E0">
      <w:pPr>
        <w:ind w:left="180"/>
        <w:rPr>
          <w:ins w:id="34" w:author="Comparison" w:date="2020-02-05T08:19:00Z"/>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35" w:name="_Toc12626793"/>
      <w:r>
        <w:rPr>
          <w:rFonts w:ascii="HK Grotesk" w:hAnsi="HK Grotesk"/>
          <w:spacing w:val="-1"/>
          <w:w w:val="110"/>
        </w:rPr>
        <w:t xml:space="preserve">Known </w:t>
      </w:r>
      <w:r w:rsidR="003457C6">
        <w:rPr>
          <w:rFonts w:ascii="HK Grotesk" w:hAnsi="HK Grotesk"/>
          <w:spacing w:val="-1"/>
          <w:w w:val="110"/>
        </w:rPr>
        <w:t>Issues</w:t>
      </w:r>
      <w:bookmarkEnd w:id="35"/>
    </w:p>
    <w:p w14:paraId="7F984F62" w14:textId="14C0DD82" w:rsidR="003374D2" w:rsidRPr="00352F61" w:rsidRDefault="005137CE" w:rsidP="00A43511">
      <w:pPr>
        <w:pStyle w:val="BodyText"/>
        <w:rPr>
          <w:rFonts w:ascii="HK Grotesk" w:hAnsi="HK Grotesk"/>
          <w:sz w:val="22"/>
          <w:szCs w:val="22"/>
        </w:rPr>
      </w:pPr>
      <w:bookmarkStart w:id="36" w:name="_bookmark7"/>
      <w:bookmarkEnd w:id="36"/>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A0568B" w14:textId="77777777" w:rsidR="00A7669B" w:rsidRDefault="00A7669B">
      <w:r>
        <w:separator/>
      </w:r>
    </w:p>
  </w:endnote>
  <w:endnote w:type="continuationSeparator" w:id="0">
    <w:p w14:paraId="52F6A5AE" w14:textId="77777777" w:rsidR="00A7669B" w:rsidRDefault="00A7669B">
      <w:r>
        <w:continuationSeparator/>
      </w:r>
    </w:p>
  </w:endnote>
  <w:endnote w:type="continuationNotice" w:id="1">
    <w:p w14:paraId="14CB368E" w14:textId="77777777" w:rsidR="00A7669B" w:rsidRDefault="00A766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KE6wEAALwDAAAOAAAAZHJzL2Uyb0RvYy54bWysU9tu3CAQfa/Uf0C8d+11s1F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96BEB" w14:textId="77777777" w:rsidR="00A7669B" w:rsidRDefault="00A7669B">
      <w:r>
        <w:separator/>
      </w:r>
    </w:p>
  </w:footnote>
  <w:footnote w:type="continuationSeparator" w:id="0">
    <w:p w14:paraId="529FE67B" w14:textId="77777777" w:rsidR="00A7669B" w:rsidRDefault="00A7669B">
      <w:r>
        <w:continuationSeparator/>
      </w:r>
    </w:p>
  </w:footnote>
  <w:footnote w:type="continuationNotice" w:id="1">
    <w:p w14:paraId="203727FA" w14:textId="77777777" w:rsidR="00A7669B" w:rsidRDefault="00A766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05BAE55F"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ins w:id="4" w:author="Comparison" w:date="2020-02-05T08:19:00Z">
                            <w:r w:rsidR="00696E8E">
                              <w:rPr>
                                <w:rFonts w:ascii="Times New Roman"/>
                                <w:b/>
                                <w:i/>
                                <w:spacing w:val="-2"/>
                                <w:w w:val="105"/>
                              </w:rPr>
                              <w:t>2</w:t>
                            </w:r>
                          </w:ins>
                          <w:r w:rsidR="00641DE5">
                            <w:rPr>
                              <w:rFonts w:ascii="Times New Roman"/>
                              <w:b/>
                              <w:i/>
                              <w:spacing w:val="-2"/>
                              <w:w w:val="105"/>
                            </w:rPr>
                            <w:t>2</w:t>
                          </w:r>
                          <w:del w:id="5" w:author="Comparison" w:date="2020-02-05T08:19:00Z">
                            <w:r w:rsidR="00EF3A04">
                              <w:rPr>
                                <w:rFonts w:ascii="Times New Roman"/>
                                <w:b/>
                                <w:i/>
                                <w:spacing w:val="-2"/>
                                <w:w w:val="105"/>
                              </w:rPr>
                              <w:delText>1</w:delText>
                            </w:r>
                            <w:r w:rsidR="003A5B00">
                              <w:rPr>
                                <w:rFonts w:ascii="Times New Roman"/>
                                <w:b/>
                                <w:i/>
                                <w:spacing w:val="-2"/>
                                <w:w w:val="105"/>
                              </w:rPr>
                              <w:delText>8</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05BAE55F"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ins w:id="6" w:author="Comparison" w:date="2020-02-05T08:19:00Z">
                      <w:r w:rsidR="00696E8E">
                        <w:rPr>
                          <w:rFonts w:ascii="Times New Roman"/>
                          <w:b/>
                          <w:i/>
                          <w:spacing w:val="-2"/>
                          <w:w w:val="105"/>
                        </w:rPr>
                        <w:t>2</w:t>
                      </w:r>
                    </w:ins>
                    <w:r w:rsidR="00641DE5">
                      <w:rPr>
                        <w:rFonts w:ascii="Times New Roman"/>
                        <w:b/>
                        <w:i/>
                        <w:spacing w:val="-2"/>
                        <w:w w:val="105"/>
                      </w:rPr>
                      <w:t>2</w:t>
                    </w:r>
                    <w:del w:id="7" w:author="Comparison" w:date="2020-02-05T08:19:00Z">
                      <w:r w:rsidR="00EF3A04">
                        <w:rPr>
                          <w:rFonts w:ascii="Times New Roman"/>
                          <w:b/>
                          <w:i/>
                          <w:spacing w:val="-2"/>
                          <w:w w:val="105"/>
                        </w:rPr>
                        <w:delText>1</w:delText>
                      </w:r>
                      <w:r w:rsidR="003A5B00">
                        <w:rPr>
                          <w:rFonts w:ascii="Times New Roman"/>
                          <w:b/>
                          <w:i/>
                          <w:spacing w:val="-2"/>
                          <w:w w:val="105"/>
                        </w:rPr>
                        <w:delText>8</w:delText>
                      </w:r>
                    </w:del>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124907"/>
    <w:rsid w:val="001917AB"/>
    <w:rsid w:val="00195F65"/>
    <w:rsid w:val="001D334E"/>
    <w:rsid w:val="001E68C6"/>
    <w:rsid w:val="001F35AB"/>
    <w:rsid w:val="00251A0B"/>
    <w:rsid w:val="00287A61"/>
    <w:rsid w:val="002918CF"/>
    <w:rsid w:val="002A186C"/>
    <w:rsid w:val="002E515F"/>
    <w:rsid w:val="0031651C"/>
    <w:rsid w:val="003374D2"/>
    <w:rsid w:val="00340044"/>
    <w:rsid w:val="003457C6"/>
    <w:rsid w:val="00352F61"/>
    <w:rsid w:val="00360305"/>
    <w:rsid w:val="003A5B00"/>
    <w:rsid w:val="003E59A7"/>
    <w:rsid w:val="003F7521"/>
    <w:rsid w:val="004010C5"/>
    <w:rsid w:val="0040659B"/>
    <w:rsid w:val="00430F11"/>
    <w:rsid w:val="004439C0"/>
    <w:rsid w:val="00490460"/>
    <w:rsid w:val="0049561F"/>
    <w:rsid w:val="004D161C"/>
    <w:rsid w:val="005137CE"/>
    <w:rsid w:val="005332A4"/>
    <w:rsid w:val="005346AE"/>
    <w:rsid w:val="00542FC5"/>
    <w:rsid w:val="00561AE2"/>
    <w:rsid w:val="00563085"/>
    <w:rsid w:val="00593568"/>
    <w:rsid w:val="005F736F"/>
    <w:rsid w:val="006320F3"/>
    <w:rsid w:val="006331BF"/>
    <w:rsid w:val="00641DE5"/>
    <w:rsid w:val="00652235"/>
    <w:rsid w:val="00672FCC"/>
    <w:rsid w:val="006737C1"/>
    <w:rsid w:val="006843A4"/>
    <w:rsid w:val="00696E8E"/>
    <w:rsid w:val="006A6072"/>
    <w:rsid w:val="006B2066"/>
    <w:rsid w:val="006B5AAB"/>
    <w:rsid w:val="006F3455"/>
    <w:rsid w:val="006F4667"/>
    <w:rsid w:val="00715D20"/>
    <w:rsid w:val="00747899"/>
    <w:rsid w:val="00750600"/>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2EC9"/>
    <w:rsid w:val="008E7233"/>
    <w:rsid w:val="008F1902"/>
    <w:rsid w:val="00920318"/>
    <w:rsid w:val="00930E19"/>
    <w:rsid w:val="009425C2"/>
    <w:rsid w:val="009457F2"/>
    <w:rsid w:val="00972B7B"/>
    <w:rsid w:val="00997ECC"/>
    <w:rsid w:val="009B0F31"/>
    <w:rsid w:val="009C1DEC"/>
    <w:rsid w:val="00A123A1"/>
    <w:rsid w:val="00A24E68"/>
    <w:rsid w:val="00A36A0E"/>
    <w:rsid w:val="00A43511"/>
    <w:rsid w:val="00A6416C"/>
    <w:rsid w:val="00A7669B"/>
    <w:rsid w:val="00A96328"/>
    <w:rsid w:val="00AA0CC8"/>
    <w:rsid w:val="00AD2F30"/>
    <w:rsid w:val="00B17329"/>
    <w:rsid w:val="00B23EB3"/>
    <w:rsid w:val="00B557C6"/>
    <w:rsid w:val="00BD13C1"/>
    <w:rsid w:val="00BE196C"/>
    <w:rsid w:val="00BF0795"/>
    <w:rsid w:val="00C14F0A"/>
    <w:rsid w:val="00C30B66"/>
    <w:rsid w:val="00C528FF"/>
    <w:rsid w:val="00CB47AF"/>
    <w:rsid w:val="00CD0CCF"/>
    <w:rsid w:val="00CD7C52"/>
    <w:rsid w:val="00D37AE3"/>
    <w:rsid w:val="00D469DA"/>
    <w:rsid w:val="00D74A3B"/>
    <w:rsid w:val="00DA4F1D"/>
    <w:rsid w:val="00DC2B4D"/>
    <w:rsid w:val="00DE6E9E"/>
    <w:rsid w:val="00E0044D"/>
    <w:rsid w:val="00E538DE"/>
    <w:rsid w:val="00E72ABF"/>
    <w:rsid w:val="00E73218"/>
    <w:rsid w:val="00E84106"/>
    <w:rsid w:val="00EB2BFD"/>
    <w:rsid w:val="00ED59E0"/>
    <w:rsid w:val="00EE4698"/>
    <w:rsid w:val="00EF3A04"/>
    <w:rsid w:val="00F048E4"/>
    <w:rsid w:val="00F1657E"/>
    <w:rsid w:val="00F5541B"/>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 w:type="paragraph" w:styleId="Revision">
    <w:name w:val="Revision"/>
    <w:hidden/>
    <w:uiPriority w:val="99"/>
    <w:semiHidden/>
    <w:rsid w:val="0031651C"/>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BA015-2CA8-45CC-B746-DB2BBDE15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3</cp:revision>
  <cp:lastPrinted>2018-12-05T21:37:00Z</cp:lastPrinted>
  <dcterms:created xsi:type="dcterms:W3CDTF">2020-01-31T13:12:00Z</dcterms:created>
  <dcterms:modified xsi:type="dcterms:W3CDTF">2020-02-25T23:42:00Z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