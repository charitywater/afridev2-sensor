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bookmarkStart w:id="0" w:name="_GoBack"/>
      <w:bookmarkEnd w:id="0"/>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14B614DE" w:rsidR="00920318" w:rsidRPr="00BD13C1" w:rsidRDefault="00C528FF" w:rsidP="00672FCC">
      <w:pPr>
        <w:spacing w:before="15"/>
        <w:ind w:left="866"/>
        <w:rPr>
          <w:rFonts w:ascii="HK Grotesk" w:eastAsia="Times New Roman" w:hAnsi="HK Grotesk" w:cs="Times New Roman"/>
          <w:sz w:val="27"/>
          <w:szCs w:val="27"/>
        </w:rPr>
      </w:pPr>
      <w:bookmarkStart w:id="1" w:name="Firmware_Release_2.51.15"/>
      <w:bookmarkEnd w:id="1"/>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ins w:id="2" w:author="Comparison" w:date="2020-02-05T08:19:00Z">
        <w:r w:rsidR="00696E8E">
          <w:rPr>
            <w:rFonts w:ascii="HK Grotesk" w:hAnsi="HK Grotesk"/>
            <w:b/>
            <w:spacing w:val="-2"/>
            <w:w w:val="105"/>
            <w:sz w:val="40"/>
          </w:rPr>
          <w:t>20</w:t>
        </w:r>
      </w:ins>
      <w:del w:id="3" w:author="Comparison" w:date="2020-02-05T08:19:00Z">
        <w:r w:rsidR="00EF3A04">
          <w:rPr>
            <w:rFonts w:ascii="HK Grotesk" w:hAnsi="HK Grotesk"/>
            <w:b/>
            <w:spacing w:val="-2"/>
            <w:w w:val="105"/>
            <w:sz w:val="40"/>
          </w:rPr>
          <w:delText>1</w:delText>
        </w:r>
        <w:r w:rsidR="00195F65">
          <w:rPr>
            <w:rFonts w:ascii="HK Grotesk" w:hAnsi="HK Grotesk"/>
            <w:b/>
            <w:spacing w:val="-2"/>
            <w:w w:val="105"/>
            <w:sz w:val="40"/>
          </w:rPr>
          <w:delText>9</w:delText>
        </w:r>
      </w:del>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4" w:name="Contents"/>
      <w:bookmarkEnd w:id="4"/>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6A6072">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6A6072">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6A6072">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6A6072">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6A6072">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9" w:name="_bookmark0"/>
      <w:bookmarkStart w:id="10" w:name="_Toc12626788"/>
      <w:bookmarkEnd w:id="9"/>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10"/>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11" w:name="_Hlk531785975"/>
            <w:r w:rsidRPr="009457F2">
              <w:rPr>
                <w:rFonts w:ascii="HK Grotesk" w:hAnsi="HK Grotesk"/>
                <w:b/>
              </w:rPr>
              <w:t>AfridevV2_MSP430_msg.txt</w:t>
            </w:r>
            <w:bookmarkEnd w:id="11"/>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12" w:name="_bookmark1"/>
      <w:bookmarkStart w:id="13" w:name="_Toc12626789"/>
      <w:bookmarkEnd w:id="12"/>
      <w:r>
        <w:rPr>
          <w:rFonts w:ascii="HK Grotesk" w:hAnsi="HK Grotesk"/>
          <w:spacing w:val="-2"/>
          <w:w w:val="110"/>
        </w:rPr>
        <w:t>Firmware Build Directions</w:t>
      </w:r>
      <w:bookmarkEnd w:id="13"/>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14" w:name="_Toc12626790"/>
      <w:r w:rsidRPr="008604D4">
        <w:rPr>
          <w:rFonts w:ascii="HK Grotesk" w:hAnsi="HK Grotesk"/>
        </w:rPr>
        <w:t>Programming Methods</w:t>
      </w:r>
      <w:bookmarkEnd w:id="14"/>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15" w:name="_bookmark2"/>
      <w:bookmarkStart w:id="16" w:name="_bookmark5"/>
      <w:bookmarkStart w:id="17" w:name="_Toc12626791"/>
      <w:bookmarkEnd w:id="15"/>
      <w:bookmarkEnd w:id="16"/>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7"/>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8" w:name="_Hlk531788147"/>
      <w:r w:rsidRPr="001E68C6">
        <w:rPr>
          <w:rFonts w:ascii="HK Grotesk" w:hAnsi="HK Grotesk"/>
          <w:u w:val="single"/>
        </w:rPr>
        <w:t>New Water Sensing Algorithm</w:t>
      </w:r>
    </w:p>
    <w:bookmarkEnd w:id="18"/>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uses the LEDs on the board to show the status of the Bootloader.   If all is well the Green LED will flash 3 times just before starting the application code.   This would be 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9" w:name="_bookmark6"/>
      <w:bookmarkStart w:id="20" w:name="_Toc12626792"/>
      <w:bookmarkEnd w:id="19"/>
      <w:r>
        <w:rPr>
          <w:rFonts w:ascii="HK Grotesk" w:hAnsi="HK Grotesk"/>
          <w:spacing w:val="-1"/>
          <w:w w:val="110"/>
        </w:rPr>
        <w:t>Fixed Issues</w:t>
      </w:r>
      <w:bookmarkEnd w:id="20"/>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21"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21"/>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22"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22"/>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3.17, Dec 14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23"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3.18, Dec 20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24" w:name="_Hlk31783048"/>
      <w:bookmarkEnd w:id="23"/>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24"/>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ins w:id="25" w:author="Comparison" w:date="2020-02-05T08:19:00Z"/>
          <w:rFonts w:ascii="HK Grotesk" w:hAnsi="HK Grotesk"/>
          <w:w w:val="110"/>
          <w:u w:val="single"/>
        </w:rPr>
      </w:pPr>
      <w:ins w:id="26" w:author="Comparison" w:date="2020-02-05T08:19:00Z">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ins>
    </w:p>
    <w:p w14:paraId="6BD24C53" w14:textId="77777777" w:rsidR="00696E8E" w:rsidRDefault="00696E8E" w:rsidP="00696E8E">
      <w:pPr>
        <w:ind w:left="180"/>
        <w:rPr>
          <w:ins w:id="27" w:author="Comparison" w:date="2020-02-05T08:19:00Z"/>
          <w:rFonts w:ascii="HK Grotesk" w:hAnsi="HK Grotesk"/>
          <w:w w:val="110"/>
        </w:rPr>
      </w:pPr>
      <w:ins w:id="28" w:author="Comparison" w:date="2020-02-05T08:19:00Z">
        <w:r>
          <w:rPr>
            <w:rFonts w:ascii="HK Grotesk" w:hAnsi="HK Grotesk"/>
            <w:w w:val="110"/>
          </w:rPr>
          <w:t>Put back sleep drift adjustment.</w:t>
        </w:r>
      </w:ins>
    </w:p>
    <w:p w14:paraId="7DC70981" w14:textId="77777777" w:rsidR="005137CE" w:rsidRPr="00715D20" w:rsidRDefault="005137CE" w:rsidP="00ED59E0">
      <w:pPr>
        <w:ind w:left="180"/>
        <w:rPr>
          <w:ins w:id="29" w:author="Comparison" w:date="2020-02-05T08:19:00Z"/>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30" w:name="_Toc12626793"/>
      <w:r>
        <w:rPr>
          <w:rFonts w:ascii="HK Grotesk" w:hAnsi="HK Grotesk"/>
          <w:spacing w:val="-1"/>
          <w:w w:val="110"/>
        </w:rPr>
        <w:t xml:space="preserve">Known </w:t>
      </w:r>
      <w:r w:rsidR="003457C6">
        <w:rPr>
          <w:rFonts w:ascii="HK Grotesk" w:hAnsi="HK Grotesk"/>
          <w:spacing w:val="-1"/>
          <w:w w:val="110"/>
        </w:rPr>
        <w:t>Issues</w:t>
      </w:r>
      <w:bookmarkEnd w:id="30"/>
    </w:p>
    <w:p w14:paraId="7F984F62" w14:textId="14C0DD82" w:rsidR="003374D2" w:rsidRPr="00352F61" w:rsidRDefault="005137CE" w:rsidP="00A43511">
      <w:pPr>
        <w:pStyle w:val="BodyText"/>
        <w:rPr>
          <w:rFonts w:ascii="HK Grotesk" w:hAnsi="HK Grotesk"/>
          <w:sz w:val="22"/>
          <w:szCs w:val="22"/>
        </w:rPr>
      </w:pPr>
      <w:bookmarkStart w:id="31" w:name="_bookmark7"/>
      <w:bookmarkEnd w:id="31"/>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B4684" w14:textId="77777777" w:rsidR="006A6072" w:rsidRDefault="006A6072">
      <w:r>
        <w:separator/>
      </w:r>
    </w:p>
  </w:endnote>
  <w:endnote w:type="continuationSeparator" w:id="0">
    <w:p w14:paraId="586DFB14" w14:textId="77777777" w:rsidR="006A6072" w:rsidRDefault="006A6072">
      <w:r>
        <w:continuationSeparator/>
      </w:r>
    </w:p>
  </w:endnote>
  <w:endnote w:type="continuationNotice" w:id="1">
    <w:p w14:paraId="3135D406" w14:textId="77777777" w:rsidR="006A6072" w:rsidRDefault="006A6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FCBE3" w14:textId="77777777" w:rsidR="006A6072" w:rsidRDefault="006A6072">
      <w:r>
        <w:separator/>
      </w:r>
    </w:p>
  </w:footnote>
  <w:footnote w:type="continuationSeparator" w:id="0">
    <w:p w14:paraId="705EF2A3" w14:textId="77777777" w:rsidR="006A6072" w:rsidRDefault="006A6072">
      <w:r>
        <w:continuationSeparator/>
      </w:r>
    </w:p>
  </w:footnote>
  <w:footnote w:type="continuationNotice" w:id="1">
    <w:p w14:paraId="6339C24F" w14:textId="77777777" w:rsidR="006A6072" w:rsidRDefault="006A60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679A9DD6"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ins w:id="5" w:author="Comparison" w:date="2020-02-05T08:19:00Z">
                            <w:r w:rsidR="00696E8E">
                              <w:rPr>
                                <w:rFonts w:ascii="Times New Roman"/>
                                <w:b/>
                                <w:i/>
                                <w:spacing w:val="-2"/>
                                <w:w w:val="105"/>
                              </w:rPr>
                              <w:t>20</w:t>
                            </w:r>
                          </w:ins>
                          <w:del w:id="6" w:author="Comparison" w:date="2020-02-05T08:19:00Z">
                            <w:r w:rsidR="00EF3A04">
                              <w:rPr>
                                <w:rFonts w:ascii="Times New Roman"/>
                                <w:b/>
                                <w:i/>
                                <w:spacing w:val="-2"/>
                                <w:w w:val="105"/>
                              </w:rPr>
                              <w:delText>1</w:delText>
                            </w:r>
                            <w:r w:rsidR="003A5B00">
                              <w:rPr>
                                <w:rFonts w:ascii="Times New Roman"/>
                                <w:b/>
                                <w:i/>
                                <w:spacing w:val="-2"/>
                                <w:w w:val="105"/>
                              </w:rPr>
                              <w:delText>8</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EC326"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679A9DD6"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ins w:id="7" w:author="Comparison" w:date="2020-02-05T08:19:00Z">
                      <w:r w:rsidR="00696E8E">
                        <w:rPr>
                          <w:rFonts w:ascii="Times New Roman"/>
                          <w:b/>
                          <w:i/>
                          <w:spacing w:val="-2"/>
                          <w:w w:val="105"/>
                        </w:rPr>
                        <w:t>20</w:t>
                      </w:r>
                    </w:ins>
                    <w:del w:id="8" w:author="Comparison" w:date="2020-02-05T08:19:00Z">
                      <w:r w:rsidR="00EF3A04">
                        <w:rPr>
                          <w:rFonts w:ascii="Times New Roman"/>
                          <w:b/>
                          <w:i/>
                          <w:spacing w:val="-2"/>
                          <w:w w:val="105"/>
                        </w:rPr>
                        <w:delText>1</w:delText>
                      </w:r>
                      <w:r w:rsidR="003A5B00">
                        <w:rPr>
                          <w:rFonts w:ascii="Times New Roman"/>
                          <w:b/>
                          <w:i/>
                          <w:spacing w:val="-2"/>
                          <w:w w:val="105"/>
                        </w:rPr>
                        <w:delText>8</w:delText>
                      </w:r>
                    </w:del>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24907"/>
    <w:rsid w:val="001917AB"/>
    <w:rsid w:val="00195F65"/>
    <w:rsid w:val="001D334E"/>
    <w:rsid w:val="001E68C6"/>
    <w:rsid w:val="001F35AB"/>
    <w:rsid w:val="00251A0B"/>
    <w:rsid w:val="00287A61"/>
    <w:rsid w:val="002918CF"/>
    <w:rsid w:val="002A186C"/>
    <w:rsid w:val="002E515F"/>
    <w:rsid w:val="0031651C"/>
    <w:rsid w:val="003374D2"/>
    <w:rsid w:val="00340044"/>
    <w:rsid w:val="003457C6"/>
    <w:rsid w:val="00352F61"/>
    <w:rsid w:val="00360305"/>
    <w:rsid w:val="003A5B00"/>
    <w:rsid w:val="003F7521"/>
    <w:rsid w:val="004010C5"/>
    <w:rsid w:val="0040659B"/>
    <w:rsid w:val="00430F11"/>
    <w:rsid w:val="004439C0"/>
    <w:rsid w:val="00490460"/>
    <w:rsid w:val="0049561F"/>
    <w:rsid w:val="004D161C"/>
    <w:rsid w:val="005137CE"/>
    <w:rsid w:val="005346AE"/>
    <w:rsid w:val="00542FC5"/>
    <w:rsid w:val="00561AE2"/>
    <w:rsid w:val="00563085"/>
    <w:rsid w:val="00593568"/>
    <w:rsid w:val="005F736F"/>
    <w:rsid w:val="006320F3"/>
    <w:rsid w:val="006331BF"/>
    <w:rsid w:val="00652235"/>
    <w:rsid w:val="00672FCC"/>
    <w:rsid w:val="006737C1"/>
    <w:rsid w:val="006843A4"/>
    <w:rsid w:val="00696E8E"/>
    <w:rsid w:val="006A6072"/>
    <w:rsid w:val="006B2066"/>
    <w:rsid w:val="006B5AAB"/>
    <w:rsid w:val="006F3455"/>
    <w:rsid w:val="006F4667"/>
    <w:rsid w:val="00715D20"/>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96328"/>
    <w:rsid w:val="00AA0CC8"/>
    <w:rsid w:val="00AD2F30"/>
    <w:rsid w:val="00B17329"/>
    <w:rsid w:val="00B23EB3"/>
    <w:rsid w:val="00B557C6"/>
    <w:rsid w:val="00BD13C1"/>
    <w:rsid w:val="00BE196C"/>
    <w:rsid w:val="00BF0795"/>
    <w:rsid w:val="00C14F0A"/>
    <w:rsid w:val="00C30B66"/>
    <w:rsid w:val="00C528FF"/>
    <w:rsid w:val="00CB47AF"/>
    <w:rsid w:val="00CD0CCF"/>
    <w:rsid w:val="00CD7C52"/>
    <w:rsid w:val="00D37AE3"/>
    <w:rsid w:val="00D469DA"/>
    <w:rsid w:val="00D74A3B"/>
    <w:rsid w:val="00DA4F1D"/>
    <w:rsid w:val="00DC2B4D"/>
    <w:rsid w:val="00DE6E9E"/>
    <w:rsid w:val="00E0044D"/>
    <w:rsid w:val="00E538DE"/>
    <w:rsid w:val="00E72ABF"/>
    <w:rsid w:val="00E73218"/>
    <w:rsid w:val="00E84106"/>
    <w:rsid w:val="00EB2BFD"/>
    <w:rsid w:val="00ED59E0"/>
    <w:rsid w:val="00EE4698"/>
    <w:rsid w:val="00EF3A04"/>
    <w:rsid w:val="00F048E4"/>
    <w:rsid w:val="00F1657E"/>
    <w:rsid w:val="00F5541B"/>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BE25C-EE42-439C-8BCE-1E72E6CE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1</cp:revision>
  <cp:lastPrinted>2018-12-05T21:37:00Z</cp:lastPrinted>
  <dcterms:created xsi:type="dcterms:W3CDTF">2020-01-31T13:12:00Z</dcterms:created>
  <dcterms:modified xsi:type="dcterms:W3CDTF">2020-02-05T13:19:00Z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